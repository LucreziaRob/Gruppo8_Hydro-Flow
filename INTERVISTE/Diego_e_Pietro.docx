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EEC75" w14:textId="545AC7CF" w:rsidR="00F8445A" w:rsidRDefault="00F8445A" w:rsidP="003D06E7">
      <w:pPr>
        <w:ind w:left="720" w:hanging="360"/>
      </w:pPr>
      <w:r>
        <w:t>Questionari online</w:t>
      </w:r>
    </w:p>
    <w:p w14:paraId="4706D64D" w14:textId="2EE4AE6D" w:rsidR="00304A2C" w:rsidRDefault="003D06E7" w:rsidP="003D06E7">
      <w:pPr>
        <w:pStyle w:val="Paragrafoelenco"/>
        <w:numPr>
          <w:ilvl w:val="0"/>
          <w:numId w:val="1"/>
        </w:numPr>
      </w:pPr>
      <w:r>
        <w:t>Come ti chiami?</w:t>
      </w:r>
    </w:p>
    <w:p w14:paraId="5E6EBE44" w14:textId="496EE99E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Quanti </w:t>
      </w:r>
      <w:r w:rsidR="005C758D">
        <w:t xml:space="preserve">anni </w:t>
      </w:r>
      <w:r>
        <w:t>hai?</w:t>
      </w:r>
    </w:p>
    <w:p w14:paraId="391DF817" w14:textId="20CA2A73" w:rsidR="003D06E7" w:rsidRDefault="003D06E7" w:rsidP="003D06E7">
      <w:pPr>
        <w:pStyle w:val="Paragrafoelenco"/>
        <w:numPr>
          <w:ilvl w:val="0"/>
          <w:numId w:val="1"/>
        </w:numPr>
      </w:pPr>
      <w:r>
        <w:t>Da dove vieni?</w:t>
      </w:r>
    </w:p>
    <w:p w14:paraId="06CB3B39" w14:textId="01886BC7" w:rsidR="003D06E7" w:rsidRDefault="003D06E7" w:rsidP="003D06E7">
      <w:pPr>
        <w:pStyle w:val="Paragrafoelenco"/>
        <w:numPr>
          <w:ilvl w:val="0"/>
          <w:numId w:val="1"/>
        </w:numPr>
      </w:pPr>
      <w:r>
        <w:t>Quale o quali sono i fiumi interessati?</w:t>
      </w:r>
    </w:p>
    <w:p w14:paraId="16F0D972" w14:textId="0C817281" w:rsidR="003D06E7" w:rsidRDefault="003D06E7" w:rsidP="003D06E7">
      <w:pPr>
        <w:pStyle w:val="Paragrafoelenco"/>
        <w:numPr>
          <w:ilvl w:val="0"/>
          <w:numId w:val="1"/>
        </w:numPr>
      </w:pPr>
      <w:r>
        <w:t>Quanto credi sia inquinato il tuo fiume? Da 1 a 5</w:t>
      </w:r>
    </w:p>
    <w:p w14:paraId="1BA26ABF" w14:textId="616321CD" w:rsidR="003D06E7" w:rsidRDefault="003D06E7" w:rsidP="003D06E7">
      <w:pPr>
        <w:pStyle w:val="Paragrafoelenco"/>
        <w:numPr>
          <w:ilvl w:val="0"/>
          <w:numId w:val="1"/>
        </w:numPr>
      </w:pPr>
      <w:r>
        <w:t>Cosa te lo fa capire?</w:t>
      </w:r>
    </w:p>
    <w:p w14:paraId="3314A305" w14:textId="503327C7" w:rsidR="002F3768" w:rsidRDefault="002F3768" w:rsidP="003D06E7">
      <w:pPr>
        <w:pStyle w:val="Paragrafoelenco"/>
        <w:numPr>
          <w:ilvl w:val="0"/>
          <w:numId w:val="1"/>
        </w:numPr>
      </w:pPr>
      <w:r>
        <w:t>Nelle acque è presente fauna e flora?</w:t>
      </w:r>
    </w:p>
    <w:p w14:paraId="0E8A700C" w14:textId="18EFB49B" w:rsidR="003D06E7" w:rsidRDefault="003D06E7" w:rsidP="003D06E7">
      <w:pPr>
        <w:pStyle w:val="Paragrafoelenco"/>
        <w:numPr>
          <w:ilvl w:val="0"/>
          <w:numId w:val="1"/>
        </w:numPr>
      </w:pPr>
      <w:r>
        <w:t>Quali sono le problematiche che osservi più nello specifico?</w:t>
      </w:r>
    </w:p>
    <w:p w14:paraId="54AD5701" w14:textId="4B6EBC34" w:rsidR="003D06E7" w:rsidRDefault="003D06E7" w:rsidP="003D06E7">
      <w:pPr>
        <w:pStyle w:val="Paragrafoelenco"/>
        <w:numPr>
          <w:ilvl w:val="0"/>
          <w:numId w:val="1"/>
        </w:numPr>
      </w:pPr>
      <w:r>
        <w:t>Quali credi siano le cause? Scelta tra 3 tipi</w:t>
      </w:r>
    </w:p>
    <w:p w14:paraId="1C26A209" w14:textId="38C32B83" w:rsidR="003D06E7" w:rsidRDefault="002F3768" w:rsidP="003D06E7">
      <w:pPr>
        <w:pStyle w:val="Paragrafoelenco"/>
        <w:numPr>
          <w:ilvl w:val="0"/>
          <w:numId w:val="1"/>
        </w:numPr>
      </w:pPr>
      <w:r>
        <w:t>Ci sono delle industrie nella tua città?</w:t>
      </w:r>
    </w:p>
    <w:p w14:paraId="32690F44" w14:textId="31608BA3" w:rsidR="002F3768" w:rsidRDefault="002F3768" w:rsidP="003D06E7">
      <w:pPr>
        <w:pStyle w:val="Paragrafoelenco"/>
        <w:numPr>
          <w:ilvl w:val="0"/>
          <w:numId w:val="1"/>
        </w:numPr>
      </w:pPr>
      <w:r>
        <w:t>Sono presenti molti appezzamenti di terra coltivabili?</w:t>
      </w:r>
    </w:p>
    <w:p w14:paraId="5FD9B3FF" w14:textId="1B9A8C24" w:rsidR="002F3768" w:rsidRDefault="002F3768" w:rsidP="003D06E7">
      <w:pPr>
        <w:pStyle w:val="Paragrafoelenco"/>
        <w:numPr>
          <w:ilvl w:val="0"/>
          <w:numId w:val="1"/>
        </w:numPr>
      </w:pPr>
      <w:r>
        <w:t>Viene fatta la raccolta differenziata?</w:t>
      </w:r>
    </w:p>
    <w:p w14:paraId="6BC5F0C7" w14:textId="437BDF66" w:rsidR="00374B75" w:rsidRDefault="002F3768" w:rsidP="00374B75">
      <w:pPr>
        <w:pStyle w:val="Paragrafoelenco"/>
        <w:numPr>
          <w:ilvl w:val="0"/>
          <w:numId w:val="1"/>
        </w:numPr>
        <w:rPr>
          <w:ins w:id="0" w:author="LUCREZIA ROBUSTELLI" w:date="2021-04-08T16:25:00Z"/>
        </w:rPr>
      </w:pPr>
      <w:r>
        <w:t>Ci sono depuratori?</w:t>
      </w:r>
    </w:p>
    <w:p w14:paraId="02361916" w14:textId="25E8BDAD" w:rsidR="00374B75" w:rsidRDefault="00374B75" w:rsidP="00374B75">
      <w:pPr>
        <w:pStyle w:val="Paragrafoelenco"/>
        <w:numPr>
          <w:ilvl w:val="0"/>
          <w:numId w:val="1"/>
        </w:numPr>
      </w:pPr>
      <w:ins w:id="1" w:author="LUCREZIA ROBUSTELLI" w:date="2021-04-08T16:25:00Z">
        <w:r>
          <w:t>Quanto ritieni che l’inquinamento dei fiume impatti l’ecosistema del tuo paese/città? Da</w:t>
        </w:r>
      </w:ins>
    </w:p>
    <w:p w14:paraId="6AAEC93E" w14:textId="7627B9AB" w:rsidR="00393850" w:rsidRDefault="00393850" w:rsidP="00393850"/>
    <w:p w14:paraId="6D0ADB2A" w14:textId="5486D8D0" w:rsidR="00393850" w:rsidRDefault="00393850" w:rsidP="00393850"/>
    <w:p w14:paraId="54387575" w14:textId="14FEF7CD" w:rsidR="00393850" w:rsidRDefault="00393850" w:rsidP="00393850"/>
    <w:p w14:paraId="14753556" w14:textId="4119ADD9" w:rsidR="00393850" w:rsidRDefault="006A75DB" w:rsidP="006A75DB">
      <w:pPr>
        <w:ind w:firstLine="360"/>
        <w:rPr>
          <w:ins w:id="2" w:author="LUCREZIA ROBUSTELLI" w:date="2021-04-08T17:08:00Z"/>
        </w:rPr>
      </w:pPr>
      <w:ins w:id="3" w:author="LUCREZIA ROBUSTELLI" w:date="2021-04-08T17:07:00Z">
        <w:r>
          <w:t>Seco</w:t>
        </w:r>
      </w:ins>
      <w:ins w:id="4" w:author="LUCREZIA ROBUSTELLI" w:date="2021-04-08T17:08:00Z">
        <w:r>
          <w:t>nda intervista:</w:t>
        </w:r>
      </w:ins>
    </w:p>
    <w:p w14:paraId="5B049854" w14:textId="0E2F0955" w:rsidR="006A75DB" w:rsidRDefault="006A75DB" w:rsidP="006A75DB">
      <w:pPr>
        <w:pStyle w:val="Paragrafoelenco"/>
        <w:numPr>
          <w:ilvl w:val="0"/>
          <w:numId w:val="4"/>
        </w:numPr>
        <w:rPr>
          <w:ins w:id="5" w:author="LUCREZIA ROBUSTELLI" w:date="2021-04-08T17:08:00Z"/>
        </w:rPr>
      </w:pPr>
      <w:ins w:id="6" w:author="LUCREZIA ROBUSTELLI" w:date="2021-04-08T17:08:00Z">
        <w:r>
          <w:t xml:space="preserve">Ti impegni </w:t>
        </w:r>
      </w:ins>
      <w:ins w:id="7" w:author="LUCREZIA ROBUSTELLI" w:date="2021-04-08T17:09:00Z">
        <w:r>
          <w:t>a</w:t>
        </w:r>
      </w:ins>
      <w:ins w:id="8" w:author="LUCREZIA ROBUSTELLI" w:date="2021-04-08T17:08:00Z">
        <w:r>
          <w:t xml:space="preserve"> debellare l’inquinamento del tuo fiume? Si/No</w:t>
        </w:r>
      </w:ins>
    </w:p>
    <w:p w14:paraId="5A54B34B" w14:textId="77777777" w:rsidR="006A75DB" w:rsidRDefault="006A75DB" w:rsidP="006A75DB">
      <w:pPr>
        <w:pStyle w:val="Paragrafoelenco"/>
        <w:numPr>
          <w:ilvl w:val="0"/>
          <w:numId w:val="4"/>
        </w:numPr>
        <w:rPr>
          <w:ins w:id="9" w:author="LUCREZIA ROBUSTELLI" w:date="2021-04-08T17:08:00Z"/>
        </w:rPr>
      </w:pPr>
      <w:ins w:id="10" w:author="LUCREZIA ROBUSTELLI" w:date="2021-04-08T17:08:00Z">
        <w:r>
          <w:t xml:space="preserve">Se </w:t>
        </w:r>
        <w:proofErr w:type="gramStart"/>
        <w:r>
          <w:t>si</w:t>
        </w:r>
        <w:proofErr w:type="gramEnd"/>
        <w:r>
          <w:t>, in che modo?</w:t>
        </w:r>
      </w:ins>
    </w:p>
    <w:p w14:paraId="7E6F29D8" w14:textId="77777777" w:rsidR="006A75DB" w:rsidRDefault="006A75DB" w:rsidP="006A75DB">
      <w:pPr>
        <w:pStyle w:val="Paragrafoelenco"/>
        <w:numPr>
          <w:ilvl w:val="0"/>
          <w:numId w:val="4"/>
        </w:numPr>
        <w:rPr>
          <w:ins w:id="11" w:author="LUCREZIA ROBUSTELLI" w:date="2021-04-08T17:08:00Z"/>
        </w:rPr>
      </w:pPr>
      <w:ins w:id="12" w:author="LUCREZIA ROBUSTELLI" w:date="2021-04-08T17:08:00Z">
        <w:r>
          <w:t xml:space="preserve">Fai parte di qualche associazione? Se </w:t>
        </w:r>
        <w:proofErr w:type="gramStart"/>
        <w:r>
          <w:t>si</w:t>
        </w:r>
        <w:proofErr w:type="gramEnd"/>
        <w:r>
          <w:t>, quale?</w:t>
        </w:r>
      </w:ins>
    </w:p>
    <w:p w14:paraId="09A54F5D" w14:textId="77777777" w:rsidR="006A75DB" w:rsidRDefault="006A75DB" w:rsidP="006A75DB">
      <w:pPr>
        <w:pStyle w:val="Paragrafoelenco"/>
        <w:numPr>
          <w:ilvl w:val="0"/>
          <w:numId w:val="4"/>
        </w:numPr>
        <w:rPr>
          <w:ins w:id="13" w:author="LUCREZIA ROBUSTELLI" w:date="2021-04-08T17:08:00Z"/>
        </w:rPr>
      </w:pPr>
      <w:ins w:id="14" w:author="LUCREZIA ROBUSTELLI" w:date="2021-04-08T17:08:00Z">
        <w:r>
          <w:t>Ci sono organizzazioni che lavorano sul tuo territorio per assicurare che il fiume venga depurato?</w:t>
        </w:r>
      </w:ins>
    </w:p>
    <w:p w14:paraId="112F34AD" w14:textId="2C49D3FE" w:rsidR="006A75DB" w:rsidRDefault="006A75DB" w:rsidP="006A75DB">
      <w:pPr>
        <w:pStyle w:val="Paragrafoelenco"/>
        <w:numPr>
          <w:ilvl w:val="0"/>
          <w:numId w:val="4"/>
        </w:numPr>
        <w:pPrChange w:id="15" w:author="LUCREZIA ROBUSTELLI" w:date="2021-04-08T17:08:00Z">
          <w:pPr/>
        </w:pPrChange>
      </w:pPr>
      <w:ins w:id="16" w:author="LUCREZIA ROBUSTELLI" w:date="2021-04-08T17:08:00Z">
        <w:r>
          <w:t>Credi che sia fatto abbastanza per le pulizie delle acque</w:t>
        </w:r>
        <w:r>
          <w:t>?</w:t>
        </w:r>
      </w:ins>
    </w:p>
    <w:p w14:paraId="66ADF3AC" w14:textId="3A69FD5A" w:rsidR="00393850" w:rsidRDefault="00393850" w:rsidP="00393850"/>
    <w:p w14:paraId="0F2946CE" w14:textId="3D8E0FE6" w:rsidR="00393850" w:rsidRDefault="00393850" w:rsidP="00393850"/>
    <w:p w14:paraId="0E04B3D7" w14:textId="6573E4F1" w:rsidR="00393850" w:rsidRDefault="00393850" w:rsidP="00393850"/>
    <w:p w14:paraId="2A22E757" w14:textId="2CF36863" w:rsidR="00393850" w:rsidRDefault="00393850" w:rsidP="00393850">
      <w:r>
        <w:t>Diego</w:t>
      </w:r>
    </w:p>
    <w:p w14:paraId="27E61463" w14:textId="02B0A78A" w:rsidR="00393850" w:rsidRDefault="00393850" w:rsidP="00393850">
      <w:pPr>
        <w:pStyle w:val="Paragrafoelenco"/>
        <w:numPr>
          <w:ilvl w:val="0"/>
          <w:numId w:val="2"/>
        </w:numPr>
      </w:pPr>
      <w:r>
        <w:t>Diego</w:t>
      </w:r>
    </w:p>
    <w:p w14:paraId="4E181D04" w14:textId="30CE6F5A" w:rsidR="00393850" w:rsidRDefault="00393850" w:rsidP="00393850">
      <w:pPr>
        <w:pStyle w:val="Paragrafoelenco"/>
        <w:numPr>
          <w:ilvl w:val="0"/>
          <w:numId w:val="2"/>
        </w:numPr>
      </w:pPr>
      <w:r>
        <w:t>46</w:t>
      </w:r>
    </w:p>
    <w:p w14:paraId="7A92984C" w14:textId="24049694" w:rsidR="00393850" w:rsidRDefault="00393850" w:rsidP="00393850">
      <w:pPr>
        <w:pStyle w:val="Paragrafoelenco"/>
        <w:numPr>
          <w:ilvl w:val="0"/>
          <w:numId w:val="2"/>
        </w:numPr>
      </w:pPr>
      <w:r>
        <w:t>Roma</w:t>
      </w:r>
    </w:p>
    <w:p w14:paraId="55FA2262" w14:textId="283D7C0B" w:rsidR="00393850" w:rsidRDefault="00393850" w:rsidP="00393850">
      <w:pPr>
        <w:pStyle w:val="Paragrafoelenco"/>
        <w:numPr>
          <w:ilvl w:val="0"/>
          <w:numId w:val="2"/>
        </w:numPr>
      </w:pPr>
      <w:r>
        <w:t>Fiume Tevere</w:t>
      </w:r>
    </w:p>
    <w:p w14:paraId="59CC7E46" w14:textId="029D4CA0" w:rsidR="00393850" w:rsidRDefault="00393850" w:rsidP="00393850">
      <w:pPr>
        <w:pStyle w:val="Paragrafoelenco"/>
        <w:numPr>
          <w:ilvl w:val="0"/>
          <w:numId w:val="2"/>
        </w:numPr>
      </w:pPr>
      <w:r>
        <w:t>4</w:t>
      </w:r>
    </w:p>
    <w:p w14:paraId="78B6D805" w14:textId="5E8CB8D9" w:rsidR="00393850" w:rsidRPr="00393850" w:rsidRDefault="00172F10" w:rsidP="00393850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Il colore non è più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biondo,l’acqua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è molto sporca e ci sono evidenti segni di inquinamento</w:t>
      </w:r>
    </w:p>
    <w:p w14:paraId="6791440E" w14:textId="33190616" w:rsidR="00393850" w:rsidRDefault="00A94B60" w:rsidP="00393850">
      <w:pPr>
        <w:pStyle w:val="Paragrafoelenco"/>
        <w:numPr>
          <w:ilvl w:val="0"/>
          <w:numId w:val="2"/>
        </w:numPr>
      </w:pPr>
      <w:r>
        <w:t>Si, anche se negli ultimi anni la quantità di pesci è diminuita sempre di più</w:t>
      </w:r>
    </w:p>
    <w:p w14:paraId="1D5BA8E9" w14:textId="07E5D174" w:rsidR="00A94B60" w:rsidRDefault="00A94B60" w:rsidP="00393850">
      <w:pPr>
        <w:pStyle w:val="Paragrafoelenco"/>
        <w:numPr>
          <w:ilvl w:val="0"/>
          <w:numId w:val="2"/>
        </w:numPr>
      </w:pPr>
      <w:r>
        <w:t xml:space="preserve">Livello basso del fiume, acqua </w:t>
      </w:r>
      <w:proofErr w:type="spellStart"/>
      <w:r>
        <w:t>sporca,poca</w:t>
      </w:r>
      <w:proofErr w:type="spellEnd"/>
      <w:r>
        <w:t xml:space="preserve"> fauna, rifiuti evidenti in superficie</w:t>
      </w:r>
    </w:p>
    <w:p w14:paraId="3D156417" w14:textId="16A11474" w:rsidR="00A94B60" w:rsidRDefault="00A94B60" w:rsidP="00393850">
      <w:pPr>
        <w:pStyle w:val="Paragrafoelenco"/>
        <w:numPr>
          <w:ilvl w:val="0"/>
          <w:numId w:val="2"/>
        </w:numPr>
      </w:pPr>
      <w:proofErr w:type="spellStart"/>
      <w:r>
        <w:t>Civile,industriale</w:t>
      </w:r>
      <w:proofErr w:type="spellEnd"/>
    </w:p>
    <w:p w14:paraId="3C9A5A4B" w14:textId="64D5FBDF" w:rsidR="00A94B60" w:rsidRDefault="00A94B60" w:rsidP="00393850">
      <w:pPr>
        <w:pStyle w:val="Paragrafoelenco"/>
        <w:numPr>
          <w:ilvl w:val="0"/>
          <w:numId w:val="2"/>
        </w:numPr>
      </w:pPr>
      <w:r>
        <w:t>Si sono presenti diverse industrie, dalle alimentari alle tecnologiche</w:t>
      </w:r>
    </w:p>
    <w:p w14:paraId="002C90A1" w14:textId="4EE9DAED" w:rsidR="00A94B60" w:rsidRDefault="00A94B60" w:rsidP="00393850">
      <w:pPr>
        <w:pStyle w:val="Paragrafoelenco"/>
        <w:numPr>
          <w:ilvl w:val="0"/>
          <w:numId w:val="2"/>
        </w:numPr>
      </w:pPr>
      <w:r>
        <w:t>Si</w:t>
      </w:r>
    </w:p>
    <w:p w14:paraId="72E68E89" w14:textId="6048F889" w:rsidR="00A94B60" w:rsidRDefault="00A94B60" w:rsidP="00393850">
      <w:pPr>
        <w:pStyle w:val="Paragrafoelenco"/>
        <w:numPr>
          <w:ilvl w:val="0"/>
          <w:numId w:val="2"/>
        </w:numPr>
      </w:pPr>
      <w:r>
        <w:t>Si</w:t>
      </w:r>
    </w:p>
    <w:p w14:paraId="66527F87" w14:textId="618AC586" w:rsidR="00A94B60" w:rsidRDefault="00A94B60" w:rsidP="00393850">
      <w:pPr>
        <w:pStyle w:val="Paragrafoelenco"/>
        <w:numPr>
          <w:ilvl w:val="0"/>
          <w:numId w:val="2"/>
        </w:numPr>
        <w:rPr>
          <w:ins w:id="17" w:author="LUCREZIA ROBUSTELLI" w:date="2021-04-08T16:27:00Z"/>
        </w:rPr>
      </w:pPr>
      <w:proofErr w:type="spellStart"/>
      <w:r>
        <w:t>Si,in</w:t>
      </w:r>
      <w:proofErr w:type="spellEnd"/>
      <w:r>
        <w:t xml:space="preserve"> particolare nell’ultimo anno è stato costruito un grande depuratore per rendere l’acqua del fiume potabile.</w:t>
      </w:r>
    </w:p>
    <w:p w14:paraId="23C88703" w14:textId="5EF0560E" w:rsidR="00501B5F" w:rsidRDefault="00501B5F" w:rsidP="00393850">
      <w:pPr>
        <w:pStyle w:val="Paragrafoelenco"/>
        <w:numPr>
          <w:ilvl w:val="0"/>
          <w:numId w:val="2"/>
        </w:numPr>
      </w:pPr>
      <w:ins w:id="18" w:author="LUCREZIA ROBUSTELLI" w:date="2021-04-08T16:27:00Z">
        <w:r>
          <w:t>8</w:t>
        </w:r>
      </w:ins>
    </w:p>
    <w:p w14:paraId="2259CE96" w14:textId="62F65FFA" w:rsidR="00172F10" w:rsidRDefault="00172F10" w:rsidP="00172F10">
      <w:pPr>
        <w:rPr>
          <w:ins w:id="19" w:author="LUCREZIA ROBUSTELLI" w:date="2021-04-08T17:12:00Z"/>
        </w:rPr>
      </w:pPr>
    </w:p>
    <w:p w14:paraId="20CCDAA1" w14:textId="214F0F13" w:rsidR="006A75DB" w:rsidRDefault="006A75DB" w:rsidP="00172F10">
      <w:pPr>
        <w:rPr>
          <w:ins w:id="20" w:author="LUCREZIA ROBUSTELLI" w:date="2021-04-08T17:12:00Z"/>
        </w:rPr>
      </w:pPr>
      <w:ins w:id="21" w:author="LUCREZIA ROBUSTELLI" w:date="2021-04-08T17:12:00Z">
        <w:r>
          <w:t>Seconda intervista:</w:t>
        </w:r>
      </w:ins>
    </w:p>
    <w:p w14:paraId="71022224" w14:textId="7BF5C87F" w:rsidR="006A75DB" w:rsidRDefault="006A75DB" w:rsidP="006A75DB">
      <w:pPr>
        <w:pStyle w:val="Paragrafoelenco"/>
        <w:numPr>
          <w:ilvl w:val="0"/>
          <w:numId w:val="6"/>
        </w:numPr>
        <w:rPr>
          <w:ins w:id="22" w:author="LUCREZIA ROBUSTELLI" w:date="2021-04-08T17:13:00Z"/>
        </w:rPr>
      </w:pPr>
      <w:ins w:id="23" w:author="LUCREZIA ROBUSTELLI" w:date="2021-04-08T17:13:00Z">
        <w:r>
          <w:t>Si</w:t>
        </w:r>
      </w:ins>
    </w:p>
    <w:p w14:paraId="296C9A19" w14:textId="0631B975" w:rsidR="006A75DB" w:rsidRDefault="006A75DB" w:rsidP="006A75DB">
      <w:pPr>
        <w:pStyle w:val="Paragrafoelenco"/>
        <w:numPr>
          <w:ilvl w:val="0"/>
          <w:numId w:val="6"/>
        </w:numPr>
        <w:rPr>
          <w:ins w:id="24" w:author="LUCREZIA ROBUSTELLI" w:date="2021-04-08T17:13:00Z"/>
        </w:rPr>
      </w:pPr>
      <w:ins w:id="25" w:author="LUCREZIA ROBUSTELLI" w:date="2021-04-08T17:13:00Z">
        <w:r>
          <w:t xml:space="preserve">Partecipo </w:t>
        </w:r>
        <w:proofErr w:type="spellStart"/>
        <w:r>
          <w:t>ale</w:t>
        </w:r>
        <w:proofErr w:type="spellEnd"/>
        <w:r>
          <w:t xml:space="preserve"> giornate organizzate da </w:t>
        </w:r>
        <w:proofErr w:type="spellStart"/>
        <w:r>
          <w:t>legambiente</w:t>
        </w:r>
        <w:proofErr w:type="spellEnd"/>
        <w:r>
          <w:t xml:space="preserve"> per la pulizia delle rive del </w:t>
        </w:r>
        <w:proofErr w:type="spellStart"/>
        <w:r>
          <w:t>tevere</w:t>
        </w:r>
        <w:proofErr w:type="spellEnd"/>
      </w:ins>
    </w:p>
    <w:p w14:paraId="3CA46A76" w14:textId="1607B353" w:rsidR="006A75DB" w:rsidRDefault="006A75DB" w:rsidP="006A75DB">
      <w:pPr>
        <w:pStyle w:val="Paragrafoelenco"/>
        <w:numPr>
          <w:ilvl w:val="0"/>
          <w:numId w:val="6"/>
        </w:numPr>
        <w:rPr>
          <w:ins w:id="26" w:author="LUCREZIA ROBUSTELLI" w:date="2021-04-08T17:13:00Z"/>
        </w:rPr>
      </w:pPr>
      <w:ins w:id="27" w:author="LUCREZIA ROBUSTELLI" w:date="2021-04-08T17:13:00Z">
        <w:r>
          <w:lastRenderedPageBreak/>
          <w:t>No</w:t>
        </w:r>
      </w:ins>
    </w:p>
    <w:p w14:paraId="30405784" w14:textId="4B874116" w:rsidR="006A75DB" w:rsidRDefault="006A75DB" w:rsidP="006A75DB">
      <w:pPr>
        <w:pStyle w:val="Paragrafoelenco"/>
        <w:numPr>
          <w:ilvl w:val="0"/>
          <w:numId w:val="6"/>
        </w:numPr>
        <w:rPr>
          <w:ins w:id="28" w:author="LUCREZIA ROBUSTELLI" w:date="2021-04-08T17:14:00Z"/>
        </w:rPr>
      </w:pPr>
      <w:ins w:id="29" w:author="LUCREZIA ROBUSTELLI" w:date="2021-04-08T17:14:00Z">
        <w:r>
          <w:t xml:space="preserve">Si, </w:t>
        </w:r>
        <w:proofErr w:type="spellStart"/>
        <w:r>
          <w:t>legambiente</w:t>
        </w:r>
        <w:proofErr w:type="spellEnd"/>
        <w:r>
          <w:t xml:space="preserve"> e molte altre</w:t>
        </w:r>
      </w:ins>
    </w:p>
    <w:p w14:paraId="1ED8D198" w14:textId="5B99A18B" w:rsidR="006A75DB" w:rsidRDefault="006A75DB" w:rsidP="006A75DB">
      <w:pPr>
        <w:pStyle w:val="Paragrafoelenco"/>
        <w:numPr>
          <w:ilvl w:val="0"/>
          <w:numId w:val="6"/>
        </w:numPr>
        <w:pPrChange w:id="30" w:author="LUCREZIA ROBUSTELLI" w:date="2021-04-08T17:13:00Z">
          <w:pPr/>
        </w:pPrChange>
      </w:pPr>
      <w:ins w:id="31" w:author="LUCREZIA ROBUSTELLI" w:date="2021-04-08T17:14:00Z">
        <w:r>
          <w:t xml:space="preserve">No, non </w:t>
        </w:r>
        <w:r w:rsidR="00041485">
          <w:t xml:space="preserve">è mai </w:t>
        </w:r>
        <w:r>
          <w:t>abbastanza</w:t>
        </w:r>
      </w:ins>
    </w:p>
    <w:p w14:paraId="4A40F4BB" w14:textId="38F99023" w:rsidR="00172F10" w:rsidRDefault="00172F10" w:rsidP="00172F10"/>
    <w:p w14:paraId="591B5F43" w14:textId="0A22714C" w:rsidR="00172F10" w:rsidRDefault="00172F10" w:rsidP="00172F10"/>
    <w:p w14:paraId="66612FEC" w14:textId="39785D3B" w:rsidR="00172F10" w:rsidRDefault="00172F10" w:rsidP="00172F10"/>
    <w:p w14:paraId="599D7ADF" w14:textId="097FA012" w:rsidR="00172F10" w:rsidRDefault="00172F10" w:rsidP="00172F10"/>
    <w:p w14:paraId="002C8AF7" w14:textId="47DBD097" w:rsidR="00172F10" w:rsidRDefault="00172F10" w:rsidP="00172F10"/>
    <w:p w14:paraId="595F03C1" w14:textId="3DE76639" w:rsidR="00172F10" w:rsidRDefault="00172F10" w:rsidP="00172F10">
      <w:r>
        <w:t>Pietro</w:t>
      </w:r>
    </w:p>
    <w:p w14:paraId="7149668E" w14:textId="52686003" w:rsidR="00172F10" w:rsidRDefault="00172F10" w:rsidP="00172F10">
      <w:pPr>
        <w:pStyle w:val="Paragrafoelenco"/>
        <w:numPr>
          <w:ilvl w:val="0"/>
          <w:numId w:val="3"/>
        </w:numPr>
      </w:pPr>
      <w:r>
        <w:t>Pietro</w:t>
      </w:r>
    </w:p>
    <w:p w14:paraId="09383C4B" w14:textId="3BA645D1" w:rsidR="00172F10" w:rsidRDefault="00172F10" w:rsidP="00172F10">
      <w:pPr>
        <w:pStyle w:val="Paragrafoelenco"/>
        <w:numPr>
          <w:ilvl w:val="0"/>
          <w:numId w:val="3"/>
        </w:numPr>
      </w:pPr>
      <w:r>
        <w:t>28</w:t>
      </w:r>
    </w:p>
    <w:p w14:paraId="74D135A5" w14:textId="3162C016" w:rsidR="00172F10" w:rsidRDefault="00172F10" w:rsidP="00172F10">
      <w:pPr>
        <w:pStyle w:val="Paragrafoelenco"/>
        <w:numPr>
          <w:ilvl w:val="0"/>
          <w:numId w:val="3"/>
        </w:numPr>
      </w:pPr>
      <w:r>
        <w:t>Visso</w:t>
      </w:r>
    </w:p>
    <w:p w14:paraId="346FD3B3" w14:textId="2367A419" w:rsidR="00172F10" w:rsidRDefault="00172F10" w:rsidP="00172F10">
      <w:pPr>
        <w:pStyle w:val="Paragrafoelenco"/>
        <w:numPr>
          <w:ilvl w:val="0"/>
          <w:numId w:val="3"/>
        </w:numPr>
      </w:pPr>
      <w:r>
        <w:t>Fiume Nera</w:t>
      </w:r>
    </w:p>
    <w:p w14:paraId="5A0F1CE3" w14:textId="31208992" w:rsidR="00172F10" w:rsidRDefault="00172F10" w:rsidP="00172F10">
      <w:pPr>
        <w:pStyle w:val="Paragrafoelenco"/>
        <w:numPr>
          <w:ilvl w:val="0"/>
          <w:numId w:val="3"/>
        </w:numPr>
      </w:pPr>
      <w:r>
        <w:t>5</w:t>
      </w:r>
    </w:p>
    <w:p w14:paraId="484A70D1" w14:textId="1C32B7B0" w:rsidR="00172F10" w:rsidRDefault="00172F10" w:rsidP="00172F10">
      <w:pPr>
        <w:pStyle w:val="Paragrafoelenco"/>
        <w:numPr>
          <w:ilvl w:val="0"/>
          <w:numId w:val="3"/>
        </w:numPr>
      </w:pPr>
      <w:r>
        <w:t>Colore bianco e cattivo odore</w:t>
      </w:r>
    </w:p>
    <w:p w14:paraId="60BD9920" w14:textId="67876F97" w:rsidR="00172F10" w:rsidRDefault="00172F10" w:rsidP="00172F10">
      <w:pPr>
        <w:pStyle w:val="Paragrafoelenco"/>
        <w:numPr>
          <w:ilvl w:val="0"/>
          <w:numId w:val="3"/>
        </w:numPr>
        <w:rPr>
          <w:ins w:id="32" w:author="NUNZIO AVINO" w:date="2021-04-07T16:23:00Z"/>
        </w:rPr>
      </w:pPr>
      <w:ins w:id="33" w:author="NUNZIO AVINO" w:date="2021-04-07T16:21:00Z">
        <w:r>
          <w:t>È presente un</w:t>
        </w:r>
      </w:ins>
      <w:ins w:id="34" w:author="NUNZIO AVINO" w:date="2021-04-07T16:22:00Z">
        <w:r>
          <w:t xml:space="preserve">a grande varietà di piante e alberi che circondano il </w:t>
        </w:r>
        <w:proofErr w:type="spellStart"/>
        <w:r>
          <w:t>fiume.Al</w:t>
        </w:r>
        <w:proofErr w:type="spellEnd"/>
        <w:r>
          <w:t xml:space="preserve"> suo interno ci sono diversi tipi di </w:t>
        </w:r>
        <w:proofErr w:type="spellStart"/>
        <w:r>
          <w:t>pesci</w:t>
        </w:r>
      </w:ins>
      <w:ins w:id="35" w:author="NUNZIO AVINO" w:date="2021-04-07T16:23:00Z">
        <w:r>
          <w:t>,in</w:t>
        </w:r>
        <w:proofErr w:type="spellEnd"/>
        <w:r>
          <w:t xml:space="preserve"> particolare </w:t>
        </w:r>
      </w:ins>
      <w:ins w:id="36" w:author="NUNZIO AVINO" w:date="2021-04-07T16:22:00Z">
        <w:r>
          <w:t>le trote</w:t>
        </w:r>
      </w:ins>
    </w:p>
    <w:p w14:paraId="51D0EB97" w14:textId="1DDF3A50" w:rsidR="00172F10" w:rsidRDefault="00172F10" w:rsidP="00172F10">
      <w:pPr>
        <w:pStyle w:val="Paragrafoelenco"/>
        <w:numPr>
          <w:ilvl w:val="0"/>
          <w:numId w:val="3"/>
        </w:numPr>
        <w:rPr>
          <w:ins w:id="37" w:author="NUNZIO AVINO" w:date="2021-04-07T16:24:00Z"/>
        </w:rPr>
      </w:pPr>
      <w:ins w:id="38" w:author="NUNZIO AVINO" w:date="2021-04-07T16:23:00Z">
        <w:r>
          <w:t>Cattivo odore, color</w:t>
        </w:r>
      </w:ins>
      <w:ins w:id="39" w:author="NUNZIO AVINO" w:date="2021-04-07T16:24:00Z">
        <w:r>
          <w:t>e diverso causato dalle sostanze chimiche gettate al suo interno</w:t>
        </w:r>
      </w:ins>
    </w:p>
    <w:p w14:paraId="17CCCB62" w14:textId="452C97CF" w:rsidR="00172F10" w:rsidRDefault="00130527" w:rsidP="00172F10">
      <w:pPr>
        <w:pStyle w:val="Paragrafoelenco"/>
        <w:numPr>
          <w:ilvl w:val="0"/>
          <w:numId w:val="3"/>
        </w:numPr>
        <w:rPr>
          <w:ins w:id="40" w:author="NUNZIO AVINO" w:date="2021-04-07T16:24:00Z"/>
        </w:rPr>
      </w:pPr>
      <w:ins w:id="41" w:author="NUNZIO AVINO" w:date="2021-04-07T16:24:00Z">
        <w:r>
          <w:t>Industriale</w:t>
        </w:r>
      </w:ins>
    </w:p>
    <w:p w14:paraId="55772600" w14:textId="0F735990" w:rsidR="00130527" w:rsidRDefault="00130527" w:rsidP="00172F10">
      <w:pPr>
        <w:pStyle w:val="Paragrafoelenco"/>
        <w:numPr>
          <w:ilvl w:val="0"/>
          <w:numId w:val="3"/>
        </w:numPr>
        <w:rPr>
          <w:ins w:id="42" w:author="NUNZIO AVINO" w:date="2021-04-07T16:24:00Z"/>
        </w:rPr>
      </w:pPr>
      <w:ins w:id="43" w:author="NUNZIO AVINO" w:date="2021-04-07T16:24:00Z">
        <w:r>
          <w:t>Si</w:t>
        </w:r>
      </w:ins>
    </w:p>
    <w:p w14:paraId="3E5AC617" w14:textId="1CDB9C97" w:rsidR="00130527" w:rsidRDefault="00130527" w:rsidP="00172F10">
      <w:pPr>
        <w:pStyle w:val="Paragrafoelenco"/>
        <w:numPr>
          <w:ilvl w:val="0"/>
          <w:numId w:val="3"/>
        </w:numPr>
        <w:rPr>
          <w:ins w:id="44" w:author="NUNZIO AVINO" w:date="2021-04-07T16:24:00Z"/>
        </w:rPr>
      </w:pPr>
      <w:ins w:id="45" w:author="NUNZIO AVINO" w:date="2021-04-07T16:24:00Z">
        <w:r>
          <w:t>Si</w:t>
        </w:r>
      </w:ins>
    </w:p>
    <w:p w14:paraId="2EB1474F" w14:textId="6529C705" w:rsidR="00130527" w:rsidRDefault="00130527" w:rsidP="00172F10">
      <w:pPr>
        <w:pStyle w:val="Paragrafoelenco"/>
        <w:numPr>
          <w:ilvl w:val="0"/>
          <w:numId w:val="3"/>
        </w:numPr>
        <w:rPr>
          <w:ins w:id="46" w:author="NUNZIO AVINO" w:date="2021-04-07T16:24:00Z"/>
        </w:rPr>
      </w:pPr>
      <w:ins w:id="47" w:author="NUNZIO AVINO" w:date="2021-04-07T16:24:00Z">
        <w:r>
          <w:t>Si</w:t>
        </w:r>
      </w:ins>
    </w:p>
    <w:p w14:paraId="4D25F579" w14:textId="061597B0" w:rsidR="00501B5F" w:rsidRDefault="00130527" w:rsidP="00501B5F">
      <w:pPr>
        <w:pStyle w:val="Paragrafoelenco"/>
        <w:numPr>
          <w:ilvl w:val="0"/>
          <w:numId w:val="3"/>
        </w:numPr>
        <w:rPr>
          <w:ins w:id="48" w:author="LUCREZIA ROBUSTELLI" w:date="2021-04-08T16:27:00Z"/>
        </w:rPr>
      </w:pPr>
      <w:proofErr w:type="spellStart"/>
      <w:ins w:id="49" w:author="NUNZIO AVINO" w:date="2021-04-07T16:25:00Z">
        <w:r>
          <w:t>Si,ma</w:t>
        </w:r>
        <w:proofErr w:type="spellEnd"/>
        <w:r>
          <w:t xml:space="preserve"> non sono sufficienti per depurare l’acqua del fiume.</w:t>
        </w:r>
      </w:ins>
    </w:p>
    <w:p w14:paraId="3D240D10" w14:textId="721FD762" w:rsidR="006A75DB" w:rsidRDefault="00501B5F" w:rsidP="006A75DB">
      <w:pPr>
        <w:pStyle w:val="Paragrafoelenco"/>
        <w:numPr>
          <w:ilvl w:val="0"/>
          <w:numId w:val="3"/>
        </w:numPr>
        <w:rPr>
          <w:ins w:id="50" w:author="LUCREZIA ROBUSTELLI" w:date="2021-04-08T17:08:00Z"/>
        </w:rPr>
      </w:pPr>
      <w:ins w:id="51" w:author="LUCREZIA ROBUSTELLI" w:date="2021-04-08T16:27:00Z">
        <w:r>
          <w:t>8</w:t>
        </w:r>
      </w:ins>
    </w:p>
    <w:p w14:paraId="4A96C389" w14:textId="6C49ED31" w:rsidR="006A75DB" w:rsidRDefault="006A75DB" w:rsidP="006A75DB">
      <w:pPr>
        <w:rPr>
          <w:ins w:id="52" w:author="LUCREZIA ROBUSTELLI" w:date="2021-04-08T17:08:00Z"/>
        </w:rPr>
      </w:pPr>
    </w:p>
    <w:p w14:paraId="3E349CEE" w14:textId="6824B310" w:rsidR="006A75DB" w:rsidRDefault="006A75DB" w:rsidP="006A75DB">
      <w:pPr>
        <w:pPrChange w:id="53" w:author="LUCREZIA ROBUSTELLI" w:date="2021-04-08T17:12:00Z">
          <w:pPr>
            <w:pStyle w:val="Paragrafoelenco"/>
            <w:numPr>
              <w:numId w:val="3"/>
            </w:numPr>
            <w:ind w:hanging="360"/>
          </w:pPr>
        </w:pPrChange>
      </w:pPr>
    </w:p>
    <w:sectPr w:rsidR="006A75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40B1"/>
    <w:multiLevelType w:val="hybridMultilevel"/>
    <w:tmpl w:val="E05CD0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02CED"/>
    <w:multiLevelType w:val="hybridMultilevel"/>
    <w:tmpl w:val="12BACF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75863"/>
    <w:multiLevelType w:val="hybridMultilevel"/>
    <w:tmpl w:val="479817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67412"/>
    <w:multiLevelType w:val="hybridMultilevel"/>
    <w:tmpl w:val="6C7A17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F1C16"/>
    <w:multiLevelType w:val="hybridMultilevel"/>
    <w:tmpl w:val="9182A6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6694B"/>
    <w:multiLevelType w:val="hybridMultilevel"/>
    <w:tmpl w:val="D5BE8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CREZIA ROBUSTELLI">
    <w15:presenceInfo w15:providerId="AD" w15:userId="S::l.robustelli5@studenti.unisa.it::e61f2dfc-5a42-4409-84f3-5c8735034675"/>
  </w15:person>
  <w15:person w15:author="NUNZIO AVINO">
    <w15:presenceInfo w15:providerId="AD" w15:userId="S::n.avino2@studenti.unisa.it::f0645c66-4459-4298-bc13-ea978913e9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2C"/>
    <w:rsid w:val="00041485"/>
    <w:rsid w:val="00130527"/>
    <w:rsid w:val="00172F10"/>
    <w:rsid w:val="002B276D"/>
    <w:rsid w:val="002F3768"/>
    <w:rsid w:val="00304A2C"/>
    <w:rsid w:val="00374B75"/>
    <w:rsid w:val="00393850"/>
    <w:rsid w:val="003D06E7"/>
    <w:rsid w:val="00501B5F"/>
    <w:rsid w:val="005C758D"/>
    <w:rsid w:val="006A75DB"/>
    <w:rsid w:val="00A94B60"/>
    <w:rsid w:val="00F8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1625BF"/>
  <w15:chartTrackingRefBased/>
  <w15:docId w15:val="{ADE8F29B-D233-CD43-AAF8-B6EA0B4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06E7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393850"/>
    <w:rPr>
      <w:b/>
      <w:bCs/>
    </w:rPr>
  </w:style>
  <w:style w:type="character" w:customStyle="1" w:styleId="apple-converted-space">
    <w:name w:val="apple-converted-space"/>
    <w:basedOn w:val="Carpredefinitoparagrafo"/>
    <w:rsid w:val="00393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LUCREZIA ROBUSTELLI</cp:lastModifiedBy>
  <cp:revision>6</cp:revision>
  <dcterms:created xsi:type="dcterms:W3CDTF">2021-04-07T14:26:00Z</dcterms:created>
  <dcterms:modified xsi:type="dcterms:W3CDTF">2021-04-08T15:15:00Z</dcterms:modified>
</cp:coreProperties>
</file>